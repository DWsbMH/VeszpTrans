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78B" w:rsidRPr="008F5662" w:rsidRDefault="00FA778B" w:rsidP="00E07085">
      <w:pPr>
        <w:spacing w:after="0" w:line="360" w:lineRule="auto"/>
        <w:jc w:val="center"/>
        <w:rPr>
          <w:rFonts w:ascii="Times New Roman" w:hAnsi="Times New Roman" w:cs="Times New Roman"/>
          <w:sz w:val="48"/>
        </w:rPr>
      </w:pPr>
      <w:r w:rsidRPr="008F5662">
        <w:rPr>
          <w:rFonts w:ascii="Times New Roman" w:hAnsi="Times New Roman" w:cs="Times New Roman"/>
          <w:sz w:val="48"/>
        </w:rPr>
        <w:t>Szakdolgozat</w:t>
      </w:r>
    </w:p>
    <w:p w:rsidR="00FA778B" w:rsidRPr="008F5662" w:rsidRDefault="00FA778B" w:rsidP="00E07085">
      <w:pPr>
        <w:spacing w:after="0" w:line="360" w:lineRule="auto"/>
        <w:jc w:val="both"/>
        <w:rPr>
          <w:rFonts w:ascii="Times New Roman" w:hAnsi="Times New Roman" w:cs="Times New Roman"/>
        </w:rPr>
      </w:pPr>
    </w:p>
    <w:p w:rsidR="00FA778B" w:rsidRPr="008F5662" w:rsidRDefault="00FA778B" w:rsidP="00E07085">
      <w:pPr>
        <w:spacing w:after="0" w:line="360" w:lineRule="auto"/>
        <w:jc w:val="both"/>
        <w:rPr>
          <w:rFonts w:ascii="Times New Roman" w:hAnsi="Times New Roman" w:cs="Times New Roman"/>
        </w:rPr>
      </w:pPr>
    </w:p>
    <w:p w:rsidR="00FA778B" w:rsidRPr="008F5662" w:rsidRDefault="00FA778B" w:rsidP="00E07085">
      <w:pPr>
        <w:spacing w:after="0" w:line="360" w:lineRule="auto"/>
        <w:ind w:left="720"/>
        <w:jc w:val="center"/>
        <w:rPr>
          <w:rFonts w:ascii="Times New Roman" w:hAnsi="Times New Roman" w:cs="Times New Roman"/>
          <w:sz w:val="36"/>
        </w:rPr>
      </w:pPr>
      <w:r w:rsidRPr="008F5662">
        <w:rPr>
          <w:rFonts w:ascii="Times New Roman" w:hAnsi="Times New Roman" w:cs="Times New Roman"/>
          <w:sz w:val="36"/>
        </w:rPr>
        <w:t>1. fejezet</w:t>
      </w:r>
    </w:p>
    <w:p w:rsidR="00DB3318" w:rsidRDefault="00FA778B" w:rsidP="00E07085">
      <w:pPr>
        <w:pStyle w:val="Listaszerbekezds"/>
        <w:tabs>
          <w:tab w:val="left" w:pos="2436"/>
        </w:tabs>
        <w:spacing w:after="0" w:line="360" w:lineRule="auto"/>
        <w:jc w:val="both"/>
        <w:rPr>
          <w:rFonts w:ascii="Times New Roman" w:hAnsi="Times New Roman" w:cs="Times New Roman"/>
          <w:sz w:val="28"/>
        </w:rPr>
      </w:pPr>
      <w:r w:rsidRPr="008F5662">
        <w:rPr>
          <w:rFonts w:ascii="Times New Roman" w:hAnsi="Times New Roman" w:cs="Times New Roman"/>
          <w:sz w:val="28"/>
        </w:rPr>
        <w:t>Bevezetés</w:t>
      </w:r>
    </w:p>
    <w:p w:rsidR="001B3677" w:rsidRPr="00DB3318" w:rsidRDefault="001B3677" w:rsidP="00E07085">
      <w:pPr>
        <w:pStyle w:val="Listaszerbekezds"/>
        <w:tabs>
          <w:tab w:val="left" w:pos="2436"/>
        </w:tabs>
        <w:spacing w:after="0" w:line="360" w:lineRule="auto"/>
        <w:jc w:val="both"/>
        <w:rPr>
          <w:rFonts w:ascii="Times New Roman" w:hAnsi="Times New Roman" w:cs="Times New Roman"/>
          <w:sz w:val="28"/>
        </w:rPr>
      </w:pPr>
    </w:p>
    <w:p w:rsidR="00FA778B" w:rsidRPr="00E07085" w:rsidRDefault="00DB3318" w:rsidP="00E07085">
      <w:pPr>
        <w:pStyle w:val="Listaszerbekezds"/>
        <w:tabs>
          <w:tab w:val="left" w:pos="2436"/>
        </w:tabs>
        <w:spacing w:after="0" w:line="360" w:lineRule="auto"/>
        <w:jc w:val="both"/>
        <w:rPr>
          <w:rFonts w:ascii="Times New Roman" w:hAnsi="Times New Roman" w:cs="Times New Roman"/>
          <w:sz w:val="24"/>
        </w:rPr>
      </w:pPr>
      <w:r>
        <w:rPr>
          <w:rFonts w:ascii="Times New Roman" w:hAnsi="Times New Roman" w:cs="Times New Roman"/>
          <w:sz w:val="24"/>
        </w:rPr>
        <w:t xml:space="preserve">A nagyvárosokban található tömegközlekedés bonyolult és szerteágazó </w:t>
      </w:r>
      <w:r w:rsidR="001B3677">
        <w:rPr>
          <w:rFonts w:ascii="Times New Roman" w:hAnsi="Times New Roman" w:cs="Times New Roman"/>
          <w:sz w:val="24"/>
        </w:rPr>
        <w:t>módon húzódik végig a váro</w:t>
      </w:r>
      <w:r w:rsidR="00EE44B8">
        <w:rPr>
          <w:rFonts w:ascii="Times New Roman" w:hAnsi="Times New Roman" w:cs="Times New Roman"/>
          <w:sz w:val="24"/>
        </w:rPr>
        <w:t xml:space="preserve">s különböző pontjait érintve. A tömegközlekedéshez tartozó útvonalak, megállók és indulási idők sokaságán az tud igazán kiigazodni, aki hosszabb ideje használja már. A városba „idegenként” érkezők, turisták </w:t>
      </w:r>
      <w:r w:rsidR="00A5320D">
        <w:rPr>
          <w:rFonts w:ascii="Times New Roman" w:hAnsi="Times New Roman" w:cs="Times New Roman"/>
          <w:sz w:val="24"/>
        </w:rPr>
        <w:t xml:space="preserve">számára szükséges lehet egy olyan eszköz, ami segítségével eljutnak a céljukhoz, mégis gyorsan és kényelmesen tudják használni a város nyújtotta közösségi közlekedést. </w:t>
      </w:r>
      <w:r w:rsidR="008E45D5">
        <w:rPr>
          <w:rFonts w:ascii="Times New Roman" w:hAnsi="Times New Roman" w:cs="Times New Roman"/>
          <w:sz w:val="24"/>
        </w:rPr>
        <w:t>Veszprémben jelenleg autóbuszok elégítik ki az ilyen fajta</w:t>
      </w:r>
      <w:r w:rsidR="00877C89">
        <w:rPr>
          <w:rFonts w:ascii="Times New Roman" w:hAnsi="Times New Roman" w:cs="Times New Roman"/>
          <w:sz w:val="24"/>
        </w:rPr>
        <w:t xml:space="preserve"> igényeket</w:t>
      </w:r>
      <w:r w:rsidR="008E45D5">
        <w:rPr>
          <w:rFonts w:ascii="Times New Roman" w:hAnsi="Times New Roman" w:cs="Times New Roman"/>
          <w:sz w:val="24"/>
        </w:rPr>
        <w:t>.  Bár a megyeszékhely nem tartozik a legnagyobb városok közé Magyarországon mégis szerteágazó menetrendet tudhat magáénak. Emellett a városban gyakran for</w:t>
      </w:r>
      <w:r w:rsidR="009E19AF">
        <w:rPr>
          <w:rFonts w:ascii="Times New Roman" w:hAnsi="Times New Roman" w:cs="Times New Roman"/>
          <w:sz w:val="24"/>
        </w:rPr>
        <w:t>dulnak meg egész évben turisták, egyetemisták,</w:t>
      </w:r>
      <w:r w:rsidR="00C57FE8">
        <w:rPr>
          <w:rFonts w:ascii="Times New Roman" w:hAnsi="Times New Roman" w:cs="Times New Roman"/>
          <w:sz w:val="24"/>
        </w:rPr>
        <w:t xml:space="preserve"> akik számára a legnagyobb hátrány, hogy nem ismerik a buszmegállók, esetlegesen a saját helyzetüket se. </w:t>
      </w:r>
      <w:r w:rsidR="00300718">
        <w:rPr>
          <w:rFonts w:ascii="Times New Roman" w:hAnsi="Times New Roman" w:cs="Times New Roman"/>
          <w:sz w:val="24"/>
        </w:rPr>
        <w:t xml:space="preserve">Jelenleg nem található olyan szolgáltatás városunkban, ami eleget tenne ezeknek a feltételeknek. </w:t>
      </w:r>
      <w:r w:rsidR="00300718" w:rsidRPr="00FA778B">
        <w:rPr>
          <w:rFonts w:ascii="Times New Roman" w:hAnsi="Times New Roman" w:cs="Times New Roman"/>
          <w:sz w:val="24"/>
          <w:szCs w:val="23"/>
        </w:rPr>
        <w:t>A busztársaság honlapján található egy menetrend lista, amely tartalmazza az összes busz indulási idejét, és az azokhoz tartozó megállókat. Természetesen az egyes megállókon is megtalálható ez az információ, viszont túl körülményes lenne csak onnan tájékozódniuk az utasoknak, főleg ha hosszabb időtávban gondolkodunk.</w:t>
      </w:r>
      <w:r w:rsidR="00300718">
        <w:rPr>
          <w:rFonts w:ascii="Times New Roman" w:hAnsi="Times New Roman" w:cs="Times New Roman"/>
          <w:sz w:val="24"/>
          <w:szCs w:val="23"/>
        </w:rPr>
        <w:t xml:space="preserve"> </w:t>
      </w:r>
      <w:r w:rsidR="00300718" w:rsidRPr="00FA778B">
        <w:rPr>
          <w:rFonts w:ascii="Times New Roman" w:hAnsi="Times New Roman" w:cs="Times New Roman"/>
          <w:sz w:val="24"/>
          <w:szCs w:val="23"/>
        </w:rPr>
        <w:t>A honlapon feltüntetett dokumentum segítséget nyújt erre, azonban ez sem optimális, ha adott megállóhoz tartozó buszokra vagyunk kíváncsiak, át kell böngésznünk az egészet. Minden járathoz tartozik egy menetrend táblázat, az adott busz kezdőállomásával a végállomásig felsorolva, és a buszhoz tartozó indulási idők.</w:t>
      </w:r>
      <w:r w:rsidR="00E07085">
        <w:rPr>
          <w:rFonts w:ascii="Times New Roman" w:hAnsi="Times New Roman" w:cs="Times New Roman"/>
          <w:sz w:val="24"/>
          <w:szCs w:val="23"/>
        </w:rPr>
        <w:t xml:space="preserve"> Ezek igaz, hogy kellő információt tartalmaznak annak, aki ismeri a várost, viszont például az újonnan ideköltözött egyetemisták nem tartoznak bele ebbe a csoportba, így nincsenek tisztában azzal, hogy melyik megállóhoz kéne kikeresniük a buszjáratot. Erre a problémára próbál megoldást nyújtani a szakdolgozatom témájaként választott Android alkalmazás, amely hordozható, megbízható és gyors formában tájékoztatja az utazni kívánókat. </w:t>
      </w:r>
      <w:r w:rsidR="00FA778B" w:rsidRPr="00E07085">
        <w:rPr>
          <w:rFonts w:ascii="Times New Roman" w:hAnsi="Times New Roman" w:cs="Times New Roman"/>
          <w:sz w:val="24"/>
          <w:szCs w:val="23"/>
        </w:rPr>
        <w:t xml:space="preserve">Magyarországon a lakosság közel 30%-a rendelkezik valamilyen </w:t>
      </w:r>
      <w:proofErr w:type="spellStart"/>
      <w:r w:rsidR="00FA778B" w:rsidRPr="00E07085">
        <w:rPr>
          <w:rFonts w:ascii="Times New Roman" w:hAnsi="Times New Roman" w:cs="Times New Roman"/>
          <w:sz w:val="24"/>
          <w:szCs w:val="23"/>
        </w:rPr>
        <w:t>okostelefonnal</w:t>
      </w:r>
      <w:proofErr w:type="spellEnd"/>
      <w:r w:rsidR="00FA778B" w:rsidRPr="00E07085">
        <w:rPr>
          <w:rFonts w:ascii="Times New Roman" w:hAnsi="Times New Roman" w:cs="Times New Roman"/>
          <w:sz w:val="24"/>
          <w:szCs w:val="23"/>
        </w:rPr>
        <w:t>, ezek ¾</w:t>
      </w:r>
      <w:proofErr w:type="spellStart"/>
      <w:r w:rsidR="00FA778B" w:rsidRPr="00E07085">
        <w:rPr>
          <w:rFonts w:ascii="Times New Roman" w:hAnsi="Times New Roman" w:cs="Times New Roman"/>
          <w:sz w:val="24"/>
          <w:szCs w:val="23"/>
        </w:rPr>
        <w:t>-e</w:t>
      </w:r>
      <w:proofErr w:type="spellEnd"/>
      <w:r w:rsidR="00FA778B" w:rsidRPr="00E07085">
        <w:rPr>
          <w:rFonts w:ascii="Times New Roman" w:hAnsi="Times New Roman" w:cs="Times New Roman"/>
          <w:sz w:val="24"/>
          <w:szCs w:val="23"/>
        </w:rPr>
        <w:t xml:space="preserve"> Android </w:t>
      </w:r>
      <w:r w:rsidR="00FA778B" w:rsidRPr="00E07085">
        <w:rPr>
          <w:rFonts w:ascii="Times New Roman" w:hAnsi="Times New Roman" w:cs="Times New Roman"/>
          <w:sz w:val="24"/>
          <w:szCs w:val="23"/>
        </w:rPr>
        <w:lastRenderedPageBreak/>
        <w:t>operációs rendszert futtat. Emiatt választottam ezt a platformot a feladat megvalósításához.</w:t>
      </w:r>
    </w:p>
    <w:p w:rsidR="00FA778B" w:rsidRPr="008F5662" w:rsidRDefault="00FA778B" w:rsidP="00E07085">
      <w:pPr>
        <w:spacing w:after="0" w:line="360" w:lineRule="auto"/>
        <w:jc w:val="both"/>
        <w:rPr>
          <w:rFonts w:ascii="Times New Roman" w:hAnsi="Times New Roman" w:cs="Times New Roman"/>
        </w:rPr>
      </w:pPr>
      <w:r w:rsidRPr="008F5662">
        <w:rPr>
          <w:rFonts w:ascii="Times New Roman" w:hAnsi="Times New Roman" w:cs="Times New Roman"/>
        </w:rPr>
        <w:br w:type="page"/>
      </w:r>
    </w:p>
    <w:p w:rsidR="001208B9" w:rsidRPr="001208B9" w:rsidRDefault="00FA778B" w:rsidP="001208B9">
      <w:pPr>
        <w:pStyle w:val="Listaszerbekezds"/>
        <w:spacing w:after="0" w:line="360" w:lineRule="auto"/>
        <w:jc w:val="both"/>
        <w:rPr>
          <w:rFonts w:ascii="Times New Roman" w:hAnsi="Times New Roman" w:cs="Times New Roman"/>
          <w:sz w:val="32"/>
        </w:rPr>
      </w:pPr>
      <w:r w:rsidRPr="008F5662">
        <w:rPr>
          <w:rFonts w:ascii="Times New Roman" w:hAnsi="Times New Roman" w:cs="Times New Roman"/>
          <w:sz w:val="32"/>
        </w:rPr>
        <w:lastRenderedPageBreak/>
        <w:t xml:space="preserve">2. </w:t>
      </w:r>
    </w:p>
    <w:p w:rsidR="00FA778B" w:rsidRPr="008F5662" w:rsidRDefault="001208B9" w:rsidP="00E07085">
      <w:pPr>
        <w:pStyle w:val="Listaszerbekezds"/>
        <w:spacing w:after="0" w:line="360" w:lineRule="auto"/>
        <w:jc w:val="both"/>
        <w:rPr>
          <w:rFonts w:ascii="Times New Roman" w:hAnsi="Times New Roman" w:cs="Times New Roman"/>
          <w:sz w:val="24"/>
        </w:rPr>
      </w:pPr>
      <w:r>
        <w:rPr>
          <w:rFonts w:ascii="Times New Roman" w:hAnsi="Times New Roman" w:cs="Times New Roman"/>
          <w:sz w:val="24"/>
        </w:rPr>
        <w:t xml:space="preserve">Mielőtt elkezdtem volna az alkalmazás fejlesztését követelményeket állítottam fel, amelyeket fejlesztés során figyelembe vettem, hogy az alkalmazásom minél </w:t>
      </w:r>
      <w:r w:rsidR="004A3D24">
        <w:rPr>
          <w:rFonts w:ascii="Times New Roman" w:hAnsi="Times New Roman" w:cs="Times New Roman"/>
          <w:sz w:val="24"/>
        </w:rPr>
        <w:t>magasabb szinten tudjon megoldást nyújtani Veszprémben a tömegközlekedés segítésére.</w:t>
      </w:r>
    </w:p>
    <w:p w:rsidR="00FA778B" w:rsidRPr="008F5662" w:rsidRDefault="00FA778B" w:rsidP="00E07085">
      <w:pPr>
        <w:pStyle w:val="Listaszerbekezds"/>
        <w:spacing w:after="0" w:line="360" w:lineRule="auto"/>
        <w:jc w:val="both"/>
        <w:rPr>
          <w:rFonts w:ascii="Times New Roman" w:hAnsi="Times New Roman" w:cs="Times New Roman"/>
          <w:sz w:val="28"/>
          <w:u w:val="single"/>
        </w:rPr>
      </w:pPr>
      <w:r w:rsidRPr="008F5662">
        <w:rPr>
          <w:rFonts w:ascii="Times New Roman" w:hAnsi="Times New Roman" w:cs="Times New Roman"/>
          <w:sz w:val="28"/>
          <w:u w:val="single"/>
        </w:rPr>
        <w:t>Követelmények:</w:t>
      </w:r>
    </w:p>
    <w:p w:rsidR="004A3D24" w:rsidRDefault="004A3D24" w:rsidP="004A3D24">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Alacsony erőforrás felhasználás</w:t>
      </w:r>
    </w:p>
    <w:p w:rsidR="00A760D0" w:rsidRDefault="00187DEF" w:rsidP="00A760D0">
      <w:pPr>
        <w:pStyle w:val="Listaszerbekezds"/>
        <w:spacing w:after="0" w:line="360" w:lineRule="auto"/>
        <w:ind w:left="1080"/>
        <w:jc w:val="both"/>
        <w:rPr>
          <w:rFonts w:ascii="Times New Roman" w:hAnsi="Times New Roman" w:cs="Times New Roman"/>
          <w:sz w:val="24"/>
        </w:rPr>
      </w:pPr>
      <w:r>
        <w:rPr>
          <w:rFonts w:ascii="Times New Roman" w:hAnsi="Times New Roman" w:cs="Times New Roman"/>
          <w:sz w:val="24"/>
        </w:rPr>
        <w:t>Az egyik legfontosabb követelmény, hogy az alkalmazás kevés erőforrás igénybevételével is megfelelően működjön. Ehhez szükség van arra, hogy a telefonon egy lokális adatbázis üzemeljen. Így az alkalmazás használatakor nem kell internetkapcsolatot biztosítani az adatok elérhetőek lesznek a telefon adatbázisából.</w:t>
      </w:r>
    </w:p>
    <w:p w:rsidR="00A760D0" w:rsidRDefault="00A760D0" w:rsidP="00A760D0">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w:t>
      </w:r>
    </w:p>
    <w:p w:rsidR="00A760D0" w:rsidRDefault="00187DEF" w:rsidP="00A760D0">
      <w:pPr>
        <w:pStyle w:val="Listaszerbekezds"/>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Előfordulhat </w:t>
      </w:r>
      <w:proofErr w:type="spellStart"/>
      <w:r>
        <w:rPr>
          <w:rFonts w:ascii="Times New Roman" w:hAnsi="Times New Roman" w:cs="Times New Roman"/>
          <w:sz w:val="24"/>
        </w:rPr>
        <w:t>okostelefonok</w:t>
      </w:r>
      <w:proofErr w:type="spellEnd"/>
      <w:r>
        <w:rPr>
          <w:rFonts w:ascii="Times New Roman" w:hAnsi="Times New Roman" w:cs="Times New Roman"/>
          <w:sz w:val="24"/>
        </w:rPr>
        <w:t xml:space="preserve"> esetén, hogy nem tudnak internethez kapcsolódni. Ezért szükség van arra, hogy az alkalmazás rendelkezzen online és offline elérhető funkciókkal is, ahol más formában, de információhoz juthatnak a felhasználók a közlekedést illetően.</w:t>
      </w:r>
    </w:p>
    <w:p w:rsidR="00A760D0" w:rsidRDefault="00A760D0" w:rsidP="00A760D0">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Megbízható</w:t>
      </w:r>
    </w:p>
    <w:p w:rsidR="00187DEF" w:rsidRPr="00A760D0" w:rsidRDefault="00187DEF" w:rsidP="00187DEF">
      <w:pPr>
        <w:pStyle w:val="Listaszerbekezds"/>
        <w:spacing w:after="0" w:line="360" w:lineRule="auto"/>
        <w:ind w:left="1080"/>
        <w:jc w:val="both"/>
        <w:rPr>
          <w:rFonts w:ascii="Times New Roman" w:hAnsi="Times New Roman" w:cs="Times New Roman"/>
          <w:sz w:val="24"/>
        </w:rPr>
      </w:pPr>
      <w:r>
        <w:rPr>
          <w:rFonts w:ascii="Times New Roman" w:hAnsi="Times New Roman" w:cs="Times New Roman"/>
          <w:sz w:val="24"/>
        </w:rPr>
        <w:t>Létre kell hozni egy olyan webes felületet, ahol az adatbázis kezelhető, változások esetén pedig módosítható</w:t>
      </w:r>
      <w:r w:rsidR="00113D52">
        <w:rPr>
          <w:rFonts w:ascii="Times New Roman" w:hAnsi="Times New Roman" w:cs="Times New Roman"/>
          <w:sz w:val="24"/>
        </w:rPr>
        <w:t>ak az adatok. Így</w:t>
      </w:r>
      <w:r>
        <w:rPr>
          <w:rFonts w:ascii="Times New Roman" w:hAnsi="Times New Roman" w:cs="Times New Roman"/>
          <w:sz w:val="24"/>
        </w:rPr>
        <w:t xml:space="preserve"> az alkalmazás mindig naprakészen szolgálja az </w:t>
      </w:r>
      <w:r w:rsidR="00113D52">
        <w:rPr>
          <w:rFonts w:ascii="Times New Roman" w:hAnsi="Times New Roman" w:cs="Times New Roman"/>
          <w:sz w:val="24"/>
        </w:rPr>
        <w:t>információt</w:t>
      </w:r>
      <w:r>
        <w:rPr>
          <w:rFonts w:ascii="Times New Roman" w:hAnsi="Times New Roman" w:cs="Times New Roman"/>
          <w:sz w:val="24"/>
        </w:rPr>
        <w:t xml:space="preserve"> a felhasználóknak.</w:t>
      </w:r>
    </w:p>
    <w:p w:rsidR="00FA778B" w:rsidRDefault="00FA778B" w:rsidP="00E07085">
      <w:pPr>
        <w:pStyle w:val="Listaszerbekezds"/>
        <w:spacing w:after="0" w:line="360" w:lineRule="auto"/>
        <w:jc w:val="both"/>
        <w:rPr>
          <w:rFonts w:ascii="Times New Roman" w:hAnsi="Times New Roman" w:cs="Times New Roman"/>
          <w:sz w:val="28"/>
          <w:u w:val="single"/>
        </w:rPr>
      </w:pPr>
      <w:r w:rsidRPr="008F5662">
        <w:rPr>
          <w:rFonts w:ascii="Times New Roman" w:hAnsi="Times New Roman" w:cs="Times New Roman"/>
          <w:sz w:val="28"/>
          <w:u w:val="single"/>
        </w:rPr>
        <w:t>Funkcionális követelmények</w:t>
      </w:r>
      <w:r w:rsidR="00645686" w:rsidRPr="00645686">
        <w:rPr>
          <w:rFonts w:ascii="Times New Roman" w:hAnsi="Times New Roman" w:cs="Times New Roman"/>
          <w:sz w:val="28"/>
        </w:rPr>
        <w:t xml:space="preserve"> </w:t>
      </w:r>
      <w:r w:rsidR="00645686" w:rsidRPr="00645686">
        <w:rPr>
          <w:rFonts w:ascii="Times New Roman" w:hAnsi="Times New Roman" w:cs="Times New Roman"/>
          <w:color w:val="FF0000"/>
          <w:sz w:val="28"/>
        </w:rPr>
        <w:t>BŐVÍTENI</w:t>
      </w:r>
    </w:p>
    <w:p w:rsidR="00224AEF" w:rsidRDefault="00113D52" w:rsidP="00E07085">
      <w:pPr>
        <w:pStyle w:val="Listaszerbekezds"/>
        <w:spacing w:after="0" w:line="360" w:lineRule="auto"/>
        <w:jc w:val="both"/>
        <w:rPr>
          <w:rFonts w:ascii="Times New Roman" w:hAnsi="Times New Roman" w:cs="Times New Roman"/>
          <w:sz w:val="24"/>
        </w:rPr>
      </w:pPr>
      <w:r>
        <w:rPr>
          <w:rFonts w:ascii="Times New Roman" w:hAnsi="Times New Roman" w:cs="Times New Roman"/>
          <w:sz w:val="24"/>
        </w:rPr>
        <w:t>Az alábbi követelmények tartalmazzák az alkalmazással, illetve a weboldallal szemben támasztott funkciókat.</w:t>
      </w:r>
    </w:p>
    <w:p w:rsidR="00113D52" w:rsidRDefault="00FB5235" w:rsidP="00113D52">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Az alkalmazás</w:t>
      </w:r>
      <w:r w:rsidR="00113D52">
        <w:rPr>
          <w:rFonts w:ascii="Times New Roman" w:hAnsi="Times New Roman" w:cs="Times New Roman"/>
          <w:sz w:val="24"/>
        </w:rPr>
        <w:t xml:space="preserve"> </w:t>
      </w:r>
      <w:r>
        <w:rPr>
          <w:rFonts w:ascii="Times New Roman" w:hAnsi="Times New Roman" w:cs="Times New Roman"/>
          <w:sz w:val="24"/>
        </w:rPr>
        <w:t>elindulásakor csatlakozzon</w:t>
      </w:r>
      <w:r w:rsidR="00113D52">
        <w:rPr>
          <w:rFonts w:ascii="Times New Roman" w:hAnsi="Times New Roman" w:cs="Times New Roman"/>
          <w:sz w:val="24"/>
        </w:rPr>
        <w:t xml:space="preserve"> az adatbázishoz, </w:t>
      </w:r>
      <w:r>
        <w:rPr>
          <w:rFonts w:ascii="Times New Roman" w:hAnsi="Times New Roman" w:cs="Times New Roman"/>
          <w:sz w:val="24"/>
        </w:rPr>
        <w:t xml:space="preserve">és </w:t>
      </w:r>
      <w:r w:rsidR="00113D52">
        <w:rPr>
          <w:rFonts w:ascii="Times New Roman" w:hAnsi="Times New Roman" w:cs="Times New Roman"/>
          <w:sz w:val="24"/>
        </w:rPr>
        <w:t>onnan</w:t>
      </w:r>
      <w:r>
        <w:rPr>
          <w:rFonts w:ascii="Times New Roman" w:hAnsi="Times New Roman" w:cs="Times New Roman"/>
          <w:sz w:val="24"/>
        </w:rPr>
        <w:t xml:space="preserve"> töltse le az adatokat</w:t>
      </w:r>
      <w:r w:rsidR="00113D52">
        <w:rPr>
          <w:rFonts w:ascii="Times New Roman" w:hAnsi="Times New Roman" w:cs="Times New Roman"/>
          <w:sz w:val="24"/>
        </w:rPr>
        <w:t>. Első megnyitá</w:t>
      </w:r>
      <w:r>
        <w:rPr>
          <w:rFonts w:ascii="Times New Roman" w:hAnsi="Times New Roman" w:cs="Times New Roman"/>
          <w:sz w:val="24"/>
        </w:rPr>
        <w:t>sakor az összes adat kerüljön letöltésre, későbbiekben pedig csak azok az adatok, amelyek a legutóbbi megnyitás óta frissítve lettek az adatbázisban.</w:t>
      </w:r>
    </w:p>
    <w:p w:rsidR="00FB5235" w:rsidRDefault="00FB5235" w:rsidP="00113D52">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Az alkalmazás rendelkezzen egy lokális adatbázissal, ahova el tudja menteni az adatokat, azok módosulás esetén pedig frissüljenek a helyi adatbázisban is. Ez a frissítés az alkalmazás elindulásakor történjen meg minden esetben.</w:t>
      </w:r>
    </w:p>
    <w:p w:rsidR="00FB5235" w:rsidRDefault="00D67E7E" w:rsidP="00113D52">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Az alkalmazásban legyen elérhető mind online mind offline kapcsolattal elérhető funkció.</w:t>
      </w:r>
    </w:p>
    <w:p w:rsidR="00D67E7E" w:rsidRDefault="00D67E7E" w:rsidP="00113D52">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lastRenderedPageBreak/>
        <w:t>Internetkapcsolat esetén az útvonaltervezés menü alatt a felhasználó saját pozícióból illetve manuálisan megadott helytől is tudjon terveztetni. Az applikáció különböző utazási alternatívákat is kínáljon, azok útvonalát jelenítse meg a térképen.</w:t>
      </w:r>
    </w:p>
    <w:p w:rsidR="00EA2222" w:rsidRDefault="00D67E7E" w:rsidP="00EA2222">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Offline üzemmódban</w:t>
      </w:r>
      <w:r w:rsidR="00EA2222">
        <w:rPr>
          <w:rFonts w:ascii="Times New Roman" w:hAnsi="Times New Roman" w:cs="Times New Roman"/>
          <w:sz w:val="24"/>
        </w:rPr>
        <w:t xml:space="preserve"> legyen elérhető a teljes menetrend. Gyorsan és felhasználóbarát módon jelenítse meg az elérni kívánt információkat az utas számára.</w:t>
      </w:r>
    </w:p>
    <w:p w:rsidR="00EA2222" w:rsidRDefault="00EA2222" w:rsidP="00EA2222">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A weboldal szolgáljon adminisztrációs felületként, emiatt fejlett, könnyen kezelhető felületet kell létrehozni. Itt lehessen kezelni az adatbázist, amit az alkalmazás felhasznál.</w:t>
      </w:r>
    </w:p>
    <w:p w:rsidR="00EA2222" w:rsidRPr="00EA2222" w:rsidRDefault="00EA2222" w:rsidP="00EA2222">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Az adatbázist úgy kell megtervezni, hogy flexibilis legyen. Ha változás következik be a tömegközlekedésben, azt könnyen módosítani lehessen. Továbbá ha ideiglenes változások – például útfelújítás miatt máshogy közlekedik pár napig egy járat – következnek be, akkor ezt könnyen kezelni lehessen az adatbázisban, illetve az alkalmazás lokális adatbázisa is módosuljon ilyenkor.</w:t>
      </w:r>
    </w:p>
    <w:p w:rsidR="002C18B1" w:rsidRDefault="00FA778B" w:rsidP="00E07085">
      <w:pPr>
        <w:pStyle w:val="Listaszerbekezds"/>
        <w:spacing w:after="0" w:line="360" w:lineRule="auto"/>
        <w:jc w:val="both"/>
        <w:rPr>
          <w:rFonts w:ascii="Times New Roman" w:hAnsi="Times New Roman" w:cs="Times New Roman"/>
          <w:sz w:val="28"/>
          <w:u w:val="single"/>
        </w:rPr>
      </w:pPr>
      <w:r w:rsidRPr="008F5662">
        <w:rPr>
          <w:rFonts w:ascii="Times New Roman" w:hAnsi="Times New Roman" w:cs="Times New Roman"/>
          <w:sz w:val="28"/>
          <w:u w:val="single"/>
        </w:rPr>
        <w:t>Hasonló fejlesztések</w:t>
      </w:r>
    </w:p>
    <w:p w:rsidR="00F24DB6" w:rsidRDefault="000C5353" w:rsidP="00E07085">
      <w:pPr>
        <w:pStyle w:val="Listaszerbekezds"/>
        <w:spacing w:after="0" w:line="360" w:lineRule="auto"/>
        <w:jc w:val="both"/>
        <w:rPr>
          <w:rFonts w:ascii="Times New Roman" w:hAnsi="Times New Roman" w:cs="Times New Roman"/>
          <w:sz w:val="24"/>
        </w:rPr>
      </w:pPr>
      <w:r>
        <w:rPr>
          <w:rFonts w:ascii="Times New Roman" w:hAnsi="Times New Roman" w:cs="Times New Roman"/>
          <w:sz w:val="24"/>
        </w:rPr>
        <w:t>A piacon sok megoldás létezik egy-egy város tömegközlekedésének segítésére. Mivel a nagyvárosok tömegközlekedése sokszor bonyolult, ezért szükség lehet különböző eszközökre, amik támogatják az utazni vágyókat a hálózatban való kiigazodásban. A fejlesztés megkezdése előtt több ilyen megoldással is megismerkedtem, ezek közül említenék meg párat a következőkben.</w:t>
      </w:r>
    </w:p>
    <w:p w:rsidR="000C5353" w:rsidRDefault="000C5353" w:rsidP="000C5353">
      <w:pPr>
        <w:pStyle w:val="Listaszerbekezds"/>
        <w:numPr>
          <w:ilvl w:val="0"/>
          <w:numId w:val="1"/>
        </w:numPr>
        <w:spacing w:after="0" w:line="360" w:lineRule="auto"/>
        <w:jc w:val="both"/>
        <w:rPr>
          <w:rFonts w:ascii="Times New Roman" w:hAnsi="Times New Roman" w:cs="Times New Roman"/>
          <w:sz w:val="24"/>
        </w:rPr>
      </w:pPr>
      <w:proofErr w:type="spellStart"/>
      <w:r w:rsidRPr="000C5353">
        <w:rPr>
          <w:rFonts w:ascii="Times New Roman" w:hAnsi="Times New Roman" w:cs="Times New Roman"/>
          <w:sz w:val="24"/>
        </w:rPr>
        <w:t>Google</w:t>
      </w:r>
      <w:proofErr w:type="spellEnd"/>
      <w:r w:rsidRPr="000C5353">
        <w:rPr>
          <w:rFonts w:ascii="Times New Roman" w:hAnsi="Times New Roman" w:cs="Times New Roman"/>
          <w:sz w:val="24"/>
        </w:rPr>
        <w:t xml:space="preserve"> </w:t>
      </w:r>
      <w:proofErr w:type="spellStart"/>
      <w:r w:rsidRPr="000C5353">
        <w:rPr>
          <w:rFonts w:ascii="Times New Roman" w:hAnsi="Times New Roman" w:cs="Times New Roman"/>
          <w:sz w:val="24"/>
        </w:rPr>
        <w:t>Maps</w:t>
      </w:r>
      <w:proofErr w:type="spellEnd"/>
    </w:p>
    <w:p w:rsidR="00A30443" w:rsidRDefault="000C5353" w:rsidP="00A30443">
      <w:pPr>
        <w:pStyle w:val="Listaszerbekezds"/>
        <w:spacing w:after="0" w:line="360" w:lineRule="auto"/>
        <w:ind w:left="1080"/>
        <w:jc w:val="both"/>
        <w:rPr>
          <w:rFonts w:ascii="Times New Roman" w:hAnsi="Times New Roman" w:cs="Times New Roman"/>
          <w:sz w:val="24"/>
        </w:rPr>
      </w:pPr>
      <w:r>
        <w:rPr>
          <w:rFonts w:ascii="Times New Roman" w:hAnsi="Times New Roman" w:cs="Times New Roman"/>
          <w:sz w:val="24"/>
        </w:rPr>
        <w:t>Véleményem szerint</w:t>
      </w:r>
      <w:r w:rsidR="00610B0A">
        <w:rPr>
          <w:rFonts w:ascii="Times New Roman" w:hAnsi="Times New Roman" w:cs="Times New Roman"/>
          <w:sz w:val="24"/>
        </w:rPr>
        <w:t>,</w:t>
      </w:r>
      <w:r>
        <w:rPr>
          <w:rFonts w:ascii="Times New Roman" w:hAnsi="Times New Roman" w:cs="Times New Roman"/>
          <w:sz w:val="24"/>
        </w:rPr>
        <w:t xml:space="preserve"> a</w:t>
      </w:r>
      <w:r w:rsidR="00415B31">
        <w:rPr>
          <w:rFonts w:ascii="Times New Roman" w:hAnsi="Times New Roman" w:cs="Times New Roman"/>
          <w:sz w:val="24"/>
        </w:rPr>
        <w:t xml:space="preserve">z általam vizsgált megoldások közül a </w:t>
      </w:r>
      <w:proofErr w:type="spellStart"/>
      <w:r>
        <w:rPr>
          <w:rFonts w:ascii="Times New Roman" w:hAnsi="Times New Roman" w:cs="Times New Roman"/>
          <w:sz w:val="24"/>
        </w:rPr>
        <w:t>Google</w:t>
      </w:r>
      <w:proofErr w:type="spellEnd"/>
      <w:r>
        <w:rPr>
          <w:rFonts w:ascii="Times New Roman" w:hAnsi="Times New Roman" w:cs="Times New Roman"/>
          <w:sz w:val="24"/>
        </w:rPr>
        <w:t xml:space="preserve"> </w:t>
      </w:r>
      <w:proofErr w:type="spellStart"/>
      <w:r>
        <w:rPr>
          <w:rFonts w:ascii="Times New Roman" w:hAnsi="Times New Roman" w:cs="Times New Roman"/>
          <w:sz w:val="24"/>
        </w:rPr>
        <w:t>Maps</w:t>
      </w:r>
      <w:proofErr w:type="spellEnd"/>
      <w:r w:rsidR="00415B31">
        <w:rPr>
          <w:rFonts w:ascii="Times New Roman" w:hAnsi="Times New Roman" w:cs="Times New Roman"/>
          <w:sz w:val="24"/>
        </w:rPr>
        <w:t xml:space="preserve"> elégíti ki a felhasználói igényeket a legjobban</w:t>
      </w:r>
      <w:r>
        <w:rPr>
          <w:rFonts w:ascii="Times New Roman" w:hAnsi="Times New Roman" w:cs="Times New Roman"/>
          <w:sz w:val="24"/>
        </w:rPr>
        <w:t>. Létezik belőle online, ille</w:t>
      </w:r>
      <w:r w:rsidR="00610B0A">
        <w:rPr>
          <w:rFonts w:ascii="Times New Roman" w:hAnsi="Times New Roman" w:cs="Times New Roman"/>
          <w:sz w:val="24"/>
        </w:rPr>
        <w:t xml:space="preserve">tve </w:t>
      </w:r>
      <w:proofErr w:type="spellStart"/>
      <w:r w:rsidR="00610B0A">
        <w:rPr>
          <w:rFonts w:ascii="Times New Roman" w:hAnsi="Times New Roman" w:cs="Times New Roman"/>
          <w:sz w:val="24"/>
        </w:rPr>
        <w:t>okostelefon</w:t>
      </w:r>
      <w:proofErr w:type="spellEnd"/>
      <w:r w:rsidR="00610B0A">
        <w:rPr>
          <w:rFonts w:ascii="Times New Roman" w:hAnsi="Times New Roman" w:cs="Times New Roman"/>
          <w:sz w:val="24"/>
        </w:rPr>
        <w:t xml:space="preserve"> alkalmazás is. </w:t>
      </w:r>
      <w:r w:rsidR="00287D2F" w:rsidRPr="00287D2F">
        <w:rPr>
          <w:rFonts w:ascii="Times New Roman" w:hAnsi="Times New Roman" w:cs="Times New Roman"/>
          <w:sz w:val="24"/>
        </w:rPr>
        <w:t>Lehető</w:t>
      </w:r>
      <w:r w:rsidR="006A7F55">
        <w:rPr>
          <w:rFonts w:ascii="Times New Roman" w:hAnsi="Times New Roman" w:cs="Times New Roman"/>
          <w:sz w:val="24"/>
        </w:rPr>
        <w:t xml:space="preserve">ség van városok tömegközlekedés </w:t>
      </w:r>
      <w:r w:rsidR="00287D2F" w:rsidRPr="00287D2F">
        <w:rPr>
          <w:rFonts w:ascii="Times New Roman" w:hAnsi="Times New Roman" w:cs="Times New Roman"/>
          <w:sz w:val="24"/>
        </w:rPr>
        <w:t>hálózatának integrálására a térképbe, így az ilyen városok esetén az ottani tömegközlekedést figyelembe véve is képes útvonalat tervezni, ezáltal egyetlen térképet felhasználva tudunk számos város tömegközlekedésével kalkulálni</w:t>
      </w:r>
      <w:r w:rsidR="00287D2F">
        <w:rPr>
          <w:rFonts w:ascii="Times New Roman" w:hAnsi="Times New Roman" w:cs="Times New Roman"/>
          <w:sz w:val="24"/>
        </w:rPr>
        <w:t>.</w:t>
      </w:r>
      <w:r w:rsidR="009D43C9">
        <w:rPr>
          <w:rFonts w:ascii="Times New Roman" w:hAnsi="Times New Roman" w:cs="Times New Roman"/>
          <w:sz w:val="24"/>
        </w:rPr>
        <w:t xml:space="preserve"> </w:t>
      </w:r>
      <w:r w:rsidR="006A7F55">
        <w:rPr>
          <w:rFonts w:ascii="Times New Roman" w:hAnsi="Times New Roman" w:cs="Times New Roman"/>
          <w:sz w:val="24"/>
        </w:rPr>
        <w:t xml:space="preserve">A térképre akármelyik város menetrendje felkerülhet, egy előre meghatározott sémájú adatbázist kell a </w:t>
      </w:r>
      <w:proofErr w:type="spellStart"/>
      <w:r w:rsidR="006A7F55">
        <w:rPr>
          <w:rFonts w:ascii="Times New Roman" w:hAnsi="Times New Roman" w:cs="Times New Roman"/>
          <w:sz w:val="24"/>
        </w:rPr>
        <w:t>Google</w:t>
      </w:r>
      <w:proofErr w:type="spellEnd"/>
      <w:r w:rsidR="006A7F55">
        <w:rPr>
          <w:rFonts w:ascii="Times New Roman" w:hAnsi="Times New Roman" w:cs="Times New Roman"/>
          <w:sz w:val="24"/>
        </w:rPr>
        <w:t xml:space="preserve"> számára elküldenie a busztársaságnak. Ha a menetrend </w:t>
      </w:r>
      <w:r w:rsidR="00645686">
        <w:rPr>
          <w:rFonts w:ascii="Times New Roman" w:hAnsi="Times New Roman" w:cs="Times New Roman"/>
          <w:sz w:val="24"/>
        </w:rPr>
        <w:t xml:space="preserve">hozzá lett adva, az alkalmazás képes akár több tömegközlekedési járműt is számításba venni útvonaltervezéskor. </w:t>
      </w:r>
      <w:r w:rsidR="00645686" w:rsidRPr="00645686">
        <w:rPr>
          <w:rFonts w:ascii="Times New Roman" w:hAnsi="Times New Roman" w:cs="Times New Roman"/>
          <w:color w:val="2E74B5" w:themeColor="accent1" w:themeShade="BF"/>
          <w:sz w:val="24"/>
        </w:rPr>
        <w:t xml:space="preserve">KÉP </w:t>
      </w:r>
      <w:r w:rsidR="00645686">
        <w:rPr>
          <w:rFonts w:ascii="Times New Roman" w:hAnsi="Times New Roman" w:cs="Times New Roman"/>
          <w:sz w:val="24"/>
        </w:rPr>
        <w:t xml:space="preserve">Ezen kívül </w:t>
      </w:r>
      <w:r w:rsidR="00314C0E">
        <w:rPr>
          <w:rFonts w:ascii="Times New Roman" w:hAnsi="Times New Roman" w:cs="Times New Roman"/>
          <w:sz w:val="24"/>
        </w:rPr>
        <w:t xml:space="preserve">képes saját pozícióból tervezni, ha engedélyezve van a GPS a telefonunkon. Szakdolgozatom megvalósítása során </w:t>
      </w:r>
      <w:r w:rsidR="00A30443">
        <w:rPr>
          <w:rFonts w:ascii="Times New Roman" w:hAnsi="Times New Roman" w:cs="Times New Roman"/>
          <w:sz w:val="24"/>
        </w:rPr>
        <w:t>törekedtem arra, hogy a felhasználók számára hasonlóan hasznos alkalmazást készítsek.</w:t>
      </w:r>
    </w:p>
    <w:p w:rsidR="00A30443" w:rsidRDefault="00494196" w:rsidP="00A30443">
      <w:pPr>
        <w:pStyle w:val="Listaszerbekezds"/>
        <w:spacing w:after="0" w:line="360" w:lineRule="auto"/>
        <w:ind w:left="1080"/>
        <w:jc w:val="both"/>
        <w:rPr>
          <w:rFonts w:ascii="Times New Roman" w:hAnsi="Times New Roman" w:cs="Times New Roman"/>
          <w:sz w:val="24"/>
        </w:rPr>
      </w:pPr>
      <w:r>
        <w:rPr>
          <w:rFonts w:ascii="Times New Roman" w:hAnsi="Times New Roman" w:cs="Times New Roman"/>
          <w:sz w:val="24"/>
        </w:rPr>
        <w:lastRenderedPageBreak/>
        <w:t xml:space="preserve">Továbbá megvizsgáltam azt is, hogy </w:t>
      </w:r>
      <w:r w:rsidR="00A30443">
        <w:rPr>
          <w:rFonts w:ascii="Times New Roman" w:hAnsi="Times New Roman" w:cs="Times New Roman"/>
          <w:sz w:val="24"/>
        </w:rPr>
        <w:t xml:space="preserve">Veszprémben </w:t>
      </w:r>
      <w:r>
        <w:rPr>
          <w:rFonts w:ascii="Times New Roman" w:hAnsi="Times New Roman" w:cs="Times New Roman"/>
          <w:sz w:val="24"/>
        </w:rPr>
        <w:t>milyen lehetőségek vannak a tájékozódásra.</w:t>
      </w:r>
    </w:p>
    <w:p w:rsidR="000F18A8" w:rsidRDefault="000F18A8" w:rsidP="00494196">
      <w:pPr>
        <w:pStyle w:val="Listaszerbekezds"/>
        <w:numPr>
          <w:ilvl w:val="0"/>
          <w:numId w:val="1"/>
        </w:numPr>
        <w:spacing w:after="0" w:line="360" w:lineRule="auto"/>
        <w:jc w:val="both"/>
        <w:rPr>
          <w:rFonts w:ascii="Times New Roman" w:hAnsi="Times New Roman" w:cs="Times New Roman"/>
          <w:sz w:val="24"/>
        </w:rPr>
      </w:pPr>
      <w:r w:rsidRPr="000F18A8">
        <w:rPr>
          <w:rFonts w:ascii="Times New Roman" w:hAnsi="Times New Roman" w:cs="Times New Roman"/>
          <w:sz w:val="24"/>
        </w:rPr>
        <w:t>Északnyugat-magyarországi Közlekedési Központ</w:t>
      </w:r>
    </w:p>
    <w:p w:rsidR="000F18A8" w:rsidRDefault="006E643D" w:rsidP="000F18A8">
      <w:pPr>
        <w:pStyle w:val="Listaszerbekezds"/>
        <w:spacing w:after="0" w:line="360" w:lineRule="auto"/>
        <w:ind w:left="1080"/>
        <w:jc w:val="both"/>
        <w:rPr>
          <w:rFonts w:ascii="Times New Roman" w:hAnsi="Times New Roman" w:cs="Times New Roman"/>
          <w:sz w:val="24"/>
        </w:rPr>
      </w:pPr>
      <w:r w:rsidRPr="00F20BD5">
        <w:rPr>
          <w:rFonts w:ascii="Times New Roman" w:hAnsi="Times New Roman" w:cs="Times New Roman"/>
          <w:sz w:val="24"/>
        </w:rPr>
        <w:t>Ahogyan korábban is említettem, az egyik megoldás városunkban a busztársaság honlapján található dokum</w:t>
      </w:r>
      <w:r w:rsidR="00065352" w:rsidRPr="00F20BD5">
        <w:rPr>
          <w:rFonts w:ascii="Times New Roman" w:hAnsi="Times New Roman" w:cs="Times New Roman"/>
          <w:sz w:val="24"/>
        </w:rPr>
        <w:t>entum. Ez tartalmazza a városban, illetve a környékén közlekedő helyijáratoknak a menetrendjét. Ez a megoldás</w:t>
      </w:r>
      <w:r w:rsidR="003F4B3B" w:rsidRPr="00F20BD5">
        <w:rPr>
          <w:rFonts w:ascii="Times New Roman" w:hAnsi="Times New Roman" w:cs="Times New Roman"/>
          <w:sz w:val="24"/>
        </w:rPr>
        <w:t xml:space="preserve"> azoknak nyújthat segítséget, akik valamilyen szinten ismerik Veszprémet, tisztában vannak a megállók elhelyezkedésével és főleg az indulási időkről szeretnének információt szerezni. Meg kell eml</w:t>
      </w:r>
      <w:r w:rsidR="00B50AC7" w:rsidRPr="00F20BD5">
        <w:rPr>
          <w:rFonts w:ascii="Times New Roman" w:hAnsi="Times New Roman" w:cs="Times New Roman"/>
          <w:sz w:val="24"/>
        </w:rPr>
        <w:t xml:space="preserve">ítenem mindezek mellett, hogy a társaság igyekszik optimalizálni, és több segítséget nyújtani az utasoknak. </w:t>
      </w:r>
      <w:r w:rsidR="00F20BD5" w:rsidRPr="00F20BD5">
        <w:rPr>
          <w:rFonts w:ascii="Times New Roman" w:hAnsi="Times New Roman" w:cs="Times New Roman"/>
          <w:sz w:val="24"/>
        </w:rPr>
        <w:t>Mialatt a szakdo</w:t>
      </w:r>
      <w:r w:rsidR="00F20BD5">
        <w:rPr>
          <w:rFonts w:ascii="Times New Roman" w:hAnsi="Times New Roman" w:cs="Times New Roman"/>
          <w:sz w:val="24"/>
        </w:rPr>
        <w:t xml:space="preserve">lgozatomat készítettem a </w:t>
      </w:r>
      <w:r w:rsidR="00F20BD5" w:rsidRPr="00F20BD5">
        <w:rPr>
          <w:rFonts w:ascii="Times New Roman" w:hAnsi="Times New Roman" w:cs="Times New Roman"/>
          <w:sz w:val="24"/>
        </w:rPr>
        <w:t>társaság el</w:t>
      </w:r>
      <w:r w:rsidR="00F20BD5">
        <w:rPr>
          <w:rFonts w:ascii="Times New Roman" w:hAnsi="Times New Roman" w:cs="Times New Roman"/>
          <w:sz w:val="24"/>
        </w:rPr>
        <w:t>indította a saját bétaverziós funkcióját a weboldalon, ahol jelenleg kezdetleges formában működik egy online térkép, amin megtekinthetőek a járatoknak a térképre kirajzolt útvonala, illetve egy általuk fejlesztett útvonaltervezés funkció is elérhető.</w:t>
      </w:r>
    </w:p>
    <w:p w:rsidR="000F18A8" w:rsidRDefault="000F18A8" w:rsidP="000F18A8">
      <w:pPr>
        <w:pStyle w:val="Listaszerbekezds"/>
        <w:spacing w:after="0" w:line="360" w:lineRule="auto"/>
        <w:ind w:left="1080"/>
        <w:jc w:val="both"/>
        <w:rPr>
          <w:rFonts w:ascii="Times New Roman" w:hAnsi="Times New Roman" w:cs="Times New Roman"/>
          <w:sz w:val="24"/>
        </w:rPr>
      </w:pPr>
      <w:r>
        <w:rPr>
          <w:rFonts w:ascii="Times New Roman" w:hAnsi="Times New Roman" w:cs="Times New Roman"/>
          <w:sz w:val="24"/>
        </w:rPr>
        <w:t>Ezen kívül kettő harmadik fél által készített eszközt vizsgáltam meg abból a szempontból, hogy mennyire felelnek meg az általam állított célnak.</w:t>
      </w:r>
    </w:p>
    <w:p w:rsidR="000F18A8" w:rsidRDefault="00694853" w:rsidP="000F18A8">
      <w:pPr>
        <w:pStyle w:val="Listaszerbekezds"/>
        <w:numPr>
          <w:ilvl w:val="0"/>
          <w:numId w:val="1"/>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BamBusz</w:t>
      </w:r>
      <w:proofErr w:type="spellEnd"/>
    </w:p>
    <w:p w:rsidR="00694853" w:rsidRDefault="00694853" w:rsidP="00694853">
      <w:pPr>
        <w:pStyle w:val="Listaszerbekezds"/>
        <w:spacing w:after="0" w:line="360" w:lineRule="auto"/>
        <w:ind w:left="1080"/>
        <w:jc w:val="both"/>
        <w:rPr>
          <w:rFonts w:ascii="Times New Roman" w:hAnsi="Times New Roman" w:cs="Times New Roman"/>
          <w:sz w:val="24"/>
        </w:rPr>
      </w:pPr>
      <w:r>
        <w:rPr>
          <w:rFonts w:ascii="Times New Roman" w:hAnsi="Times New Roman" w:cs="Times New Roman"/>
          <w:sz w:val="24"/>
        </w:rPr>
        <w:t>Online felületen elérhető segítség, célközönsége főleg az egyetemisták. Abból a szempontból optimálisabb funkcionalitással rendelkezik, mint a busztársaság oldala, hogy nem kell átböngésznünk az egész dokumentumot az indulási időkért, hanem beállíthatjuk, hogy melyik megállóból hova szeretnénk eljutni, ezután pedig az oldal kilistázza nekünk az buszokat és a hozzájuk tartozó indulási időket, amikkel eljuthatunk a célunkhoz. Hátránya hasonlóan a hivatalos oldalhoz, hogy ismernünk kell a megállókat, ahhoz hogy használni tudjuk.</w:t>
      </w:r>
    </w:p>
    <w:p w:rsidR="00694853" w:rsidRDefault="00694853" w:rsidP="00694853">
      <w:pPr>
        <w:pStyle w:val="Listaszerbekezds"/>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 xml:space="preserve">Veszprémi </w:t>
      </w:r>
      <w:r w:rsidRPr="00694853">
        <w:rPr>
          <w:rFonts w:ascii="Times New Roman" w:hAnsi="Times New Roman" w:cs="Times New Roman"/>
          <w:sz w:val="24"/>
        </w:rPr>
        <w:t>buszmenetrend</w:t>
      </w:r>
    </w:p>
    <w:p w:rsidR="00041E4C" w:rsidRDefault="00612807" w:rsidP="00041E4C">
      <w:pPr>
        <w:pStyle w:val="Listaszerbekezds"/>
        <w:spacing w:after="0" w:line="360" w:lineRule="auto"/>
        <w:ind w:left="1080"/>
        <w:jc w:val="both"/>
        <w:rPr>
          <w:rFonts w:ascii="Times New Roman" w:hAnsi="Times New Roman" w:cs="Times New Roman"/>
          <w:sz w:val="24"/>
        </w:rPr>
      </w:pPr>
      <w:proofErr w:type="spellStart"/>
      <w:r>
        <w:rPr>
          <w:rFonts w:ascii="Times New Roman" w:hAnsi="Times New Roman" w:cs="Times New Roman"/>
          <w:sz w:val="24"/>
        </w:rPr>
        <w:t>Okostelefonra</w:t>
      </w:r>
      <w:proofErr w:type="spellEnd"/>
      <w:r>
        <w:rPr>
          <w:rFonts w:ascii="Times New Roman" w:hAnsi="Times New Roman" w:cs="Times New Roman"/>
          <w:sz w:val="24"/>
        </w:rPr>
        <w:t xml:space="preserve"> elérhető alkalmazás, ami letisztultan, egyszerűen és gyorsan jeleníti meg a buszjáratokat külön menüpontba szedve. Előnye, hogy akár útközben tudunk információt szerezni az autóbuszok közlekedési rendjéről, viszont ebben az esetben is ismernünk kell a megállókat, ahogy másik két esetben is ez volt egy hatalmas hátránya a segítségeknek.</w:t>
      </w:r>
    </w:p>
    <w:p w:rsidR="00041E4C" w:rsidRDefault="00041E4C" w:rsidP="00041E4C">
      <w:pPr>
        <w:pStyle w:val="Listaszerbekezds"/>
        <w:spacing w:after="0" w:line="360" w:lineRule="auto"/>
        <w:jc w:val="both"/>
        <w:rPr>
          <w:rFonts w:ascii="Times New Roman" w:hAnsi="Times New Roman" w:cs="Times New Roman"/>
          <w:sz w:val="28"/>
          <w:u w:val="single"/>
        </w:rPr>
      </w:pPr>
      <w:r w:rsidRPr="00041E4C">
        <w:rPr>
          <w:rFonts w:ascii="Times New Roman" w:hAnsi="Times New Roman" w:cs="Times New Roman"/>
          <w:sz w:val="28"/>
          <w:u w:val="single"/>
        </w:rPr>
        <w:t>Felépítés</w:t>
      </w:r>
    </w:p>
    <w:p w:rsidR="00041E4C" w:rsidRPr="00041E4C" w:rsidRDefault="00041E4C" w:rsidP="00041E4C">
      <w:pPr>
        <w:pStyle w:val="Listaszerbekezds"/>
        <w:spacing w:after="0" w:line="360" w:lineRule="auto"/>
        <w:jc w:val="both"/>
        <w:rPr>
          <w:rFonts w:ascii="Times New Roman" w:hAnsi="Times New Roman" w:cs="Times New Roman"/>
          <w:sz w:val="24"/>
        </w:rPr>
      </w:pPr>
      <w:bookmarkStart w:id="0" w:name="_GoBack"/>
      <w:bookmarkEnd w:id="0"/>
    </w:p>
    <w:sectPr w:rsidR="00041E4C" w:rsidRPr="00041E4C" w:rsidSect="0030465B">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492FFC"/>
    <w:multiLevelType w:val="hybridMultilevel"/>
    <w:tmpl w:val="5E007A40"/>
    <w:lvl w:ilvl="0" w:tplc="8A0C50FC">
      <w:start w:val="2"/>
      <w:numFmt w:val="bullet"/>
      <w:lvlText w:val="-"/>
      <w:lvlJc w:val="left"/>
      <w:pPr>
        <w:ind w:left="1080" w:hanging="360"/>
      </w:pPr>
      <w:rPr>
        <w:rFonts w:ascii="Times New Roman" w:eastAsiaTheme="minorHAnsi" w:hAnsi="Times New Roman" w:cs="Times New Roman" w:hint="default"/>
      </w:rPr>
    </w:lvl>
    <w:lvl w:ilvl="1" w:tplc="040E0003">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014"/>
    <w:rsid w:val="00041E4C"/>
    <w:rsid w:val="00065352"/>
    <w:rsid w:val="000865E2"/>
    <w:rsid w:val="000C5353"/>
    <w:rsid w:val="000F18A8"/>
    <w:rsid w:val="00113D52"/>
    <w:rsid w:val="001208B9"/>
    <w:rsid w:val="00170F63"/>
    <w:rsid w:val="00187DEF"/>
    <w:rsid w:val="001B3677"/>
    <w:rsid w:val="00224AEF"/>
    <w:rsid w:val="00287D2F"/>
    <w:rsid w:val="00300718"/>
    <w:rsid w:val="00314C0E"/>
    <w:rsid w:val="003F4B3B"/>
    <w:rsid w:val="00415B31"/>
    <w:rsid w:val="00472F97"/>
    <w:rsid w:val="00494196"/>
    <w:rsid w:val="004A3D24"/>
    <w:rsid w:val="004E5D3A"/>
    <w:rsid w:val="00610B0A"/>
    <w:rsid w:val="00612807"/>
    <w:rsid w:val="00645686"/>
    <w:rsid w:val="00673014"/>
    <w:rsid w:val="00694853"/>
    <w:rsid w:val="006A7F55"/>
    <w:rsid w:val="006E643D"/>
    <w:rsid w:val="0076521C"/>
    <w:rsid w:val="007B18DE"/>
    <w:rsid w:val="00877C89"/>
    <w:rsid w:val="008E45D5"/>
    <w:rsid w:val="009246CE"/>
    <w:rsid w:val="009A2505"/>
    <w:rsid w:val="009D43C9"/>
    <w:rsid w:val="009E19AF"/>
    <w:rsid w:val="00A046DF"/>
    <w:rsid w:val="00A30443"/>
    <w:rsid w:val="00A5320D"/>
    <w:rsid w:val="00A760D0"/>
    <w:rsid w:val="00B50AC7"/>
    <w:rsid w:val="00C57FE8"/>
    <w:rsid w:val="00D67E7E"/>
    <w:rsid w:val="00DB3318"/>
    <w:rsid w:val="00E07085"/>
    <w:rsid w:val="00EA2222"/>
    <w:rsid w:val="00EE44B8"/>
    <w:rsid w:val="00F20BD5"/>
    <w:rsid w:val="00F24DB6"/>
    <w:rsid w:val="00FA778B"/>
    <w:rsid w:val="00FB5235"/>
    <w:rsid w:val="00FC257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30BC1-3FA4-40BA-BE88-81F5218CB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FA778B"/>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FA7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1409</TotalTime>
  <Pages>5</Pages>
  <Words>1054</Words>
  <Characters>7279</Characters>
  <Application>Microsoft Office Word</Application>
  <DocSecurity>0</DocSecurity>
  <Lines>60</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Böröndi Evelin</dc:creator>
  <cp:keywords/>
  <dc:description/>
  <cp:lastModifiedBy>Böröndi Evelin</cp:lastModifiedBy>
  <cp:revision>7</cp:revision>
  <dcterms:created xsi:type="dcterms:W3CDTF">2016-11-16T09:55:00Z</dcterms:created>
  <dcterms:modified xsi:type="dcterms:W3CDTF">2016-11-23T13:11:00Z</dcterms:modified>
</cp:coreProperties>
</file>